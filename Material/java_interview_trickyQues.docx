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6D" w:rsidRPr="00EA2A6D" w:rsidRDefault="00EA2A6D" w:rsidP="00EA2A6D">
      <w:pPr>
        <w:pStyle w:val="Subtitle"/>
        <w:rPr>
          <w:rStyle w:val="IntenseEmphasis"/>
        </w:rPr>
      </w:pPr>
      <w:r w:rsidRPr="00EA2A6D">
        <w:rPr>
          <w:rStyle w:val="IntenseEmphasis"/>
        </w:rPr>
        <w:fldChar w:fldCharType="begin"/>
      </w:r>
      <w:r w:rsidRPr="00EA2A6D">
        <w:rPr>
          <w:rStyle w:val="IntenseEmphasis"/>
        </w:rPr>
        <w:instrText xml:space="preserve"> HYPERLINK "http://www.instanceofjava.com/2014/12/what-happens-when-systemoutprintlnnull.html" </w:instrText>
      </w:r>
      <w:r w:rsidRPr="00EA2A6D">
        <w:rPr>
          <w:rStyle w:val="IntenseEmphasis"/>
        </w:rPr>
        <w:fldChar w:fldCharType="separate"/>
      </w:r>
      <w:r w:rsidRPr="00EA2A6D">
        <w:rPr>
          <w:rStyle w:val="IntenseEmphasis"/>
        </w:rPr>
        <w:t xml:space="preserve">What happens When </w:t>
      </w:r>
      <w:proofErr w:type="spellStart"/>
      <w:proofErr w:type="gramStart"/>
      <w:r w:rsidRPr="00EA2A6D">
        <w:rPr>
          <w:rStyle w:val="IntenseEmphasis"/>
        </w:rPr>
        <w:t>System.out.println</w:t>
      </w:r>
      <w:proofErr w:type="spellEnd"/>
      <w:r w:rsidRPr="00EA2A6D">
        <w:rPr>
          <w:rStyle w:val="IntenseEmphasis"/>
        </w:rPr>
        <w:t>(</w:t>
      </w:r>
      <w:proofErr w:type="gramEnd"/>
      <w:r w:rsidRPr="00EA2A6D">
        <w:rPr>
          <w:rStyle w:val="IntenseEmphasis"/>
        </w:rPr>
        <w:t>null)?</w:t>
      </w:r>
      <w:r w:rsidRPr="00EA2A6D">
        <w:rPr>
          <w:rStyle w:val="IntenseEmphasis"/>
        </w:rPr>
        <w:fldChar w:fldCharType="end"/>
      </w:r>
    </w:p>
    <w:p w:rsidR="00EA2A6D" w:rsidRPr="00EA2A6D" w:rsidRDefault="00EA2A6D" w:rsidP="00EA2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A2A6D">
        <w:rPr>
          <w:rFonts w:ascii="Times New Roman" w:hAnsi="Times New Roman" w:cs="Times New Roman"/>
          <w:color w:val="3F7F5F"/>
        </w:rPr>
        <w:t>//</w:t>
      </w:r>
      <w:proofErr w:type="spellStart"/>
      <w:proofErr w:type="gramStart"/>
      <w:r w:rsidRPr="00EA2A6D">
        <w:rPr>
          <w:rFonts w:ascii="Times New Roman" w:hAnsi="Times New Roman" w:cs="Times New Roman"/>
          <w:color w:val="3F7F5F"/>
        </w:rPr>
        <w:t>System.out.println</w:t>
      </w:r>
      <w:proofErr w:type="spellEnd"/>
      <w:r w:rsidRPr="00EA2A6D">
        <w:rPr>
          <w:rFonts w:ascii="Times New Roman" w:hAnsi="Times New Roman" w:cs="Times New Roman"/>
          <w:color w:val="3F7F5F"/>
        </w:rPr>
        <w:t>(</w:t>
      </w:r>
      <w:proofErr w:type="gramEnd"/>
      <w:r w:rsidRPr="00EA2A6D">
        <w:rPr>
          <w:rFonts w:ascii="Times New Roman" w:hAnsi="Times New Roman" w:cs="Times New Roman"/>
          <w:color w:val="3F7F5F"/>
        </w:rPr>
        <w:t xml:space="preserve">char[] </w:t>
      </w:r>
      <w:proofErr w:type="spellStart"/>
      <w:r w:rsidRPr="00EA2A6D">
        <w:rPr>
          <w:rFonts w:ascii="Times New Roman" w:hAnsi="Times New Roman" w:cs="Times New Roman"/>
          <w:color w:val="3F7F5F"/>
        </w:rPr>
        <w:t>arr</w:t>
      </w:r>
      <w:proofErr w:type="spellEnd"/>
      <w:r w:rsidRPr="00EA2A6D">
        <w:rPr>
          <w:rFonts w:ascii="Times New Roman" w:hAnsi="Times New Roman" w:cs="Times New Roman"/>
          <w:color w:val="3F7F5F"/>
        </w:rPr>
        <w:t>);//error</w:t>
      </w:r>
    </w:p>
    <w:p w:rsidR="00EA2A6D" w:rsidRDefault="00EA2A6D" w:rsidP="00EA2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A2A6D">
        <w:rPr>
          <w:rFonts w:ascii="Times New Roman" w:hAnsi="Times New Roman" w:cs="Times New Roman"/>
          <w:color w:val="000000"/>
        </w:rPr>
        <w:t>System.</w:t>
      </w:r>
      <w:r w:rsidRPr="00EA2A6D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EA2A6D">
        <w:rPr>
          <w:rFonts w:ascii="Times New Roman" w:hAnsi="Times New Roman" w:cs="Times New Roman"/>
          <w:color w:val="000000"/>
        </w:rPr>
        <w:t>.println</w:t>
      </w:r>
      <w:proofErr w:type="spellEnd"/>
      <w:r w:rsidRPr="00EA2A6D">
        <w:rPr>
          <w:rFonts w:ascii="Times New Roman" w:hAnsi="Times New Roman" w:cs="Times New Roman"/>
          <w:color w:val="000000"/>
        </w:rPr>
        <w:t>(</w:t>
      </w:r>
      <w:proofErr w:type="gramEnd"/>
      <w:r w:rsidRPr="00EA2A6D">
        <w:rPr>
          <w:rFonts w:ascii="Times New Roman" w:hAnsi="Times New Roman" w:cs="Times New Roman"/>
          <w:color w:val="000000"/>
        </w:rPr>
        <w:t>(String)</w:t>
      </w:r>
      <w:r w:rsidRPr="00EA2A6D">
        <w:rPr>
          <w:rFonts w:ascii="Times New Roman" w:hAnsi="Times New Roman" w:cs="Times New Roman"/>
          <w:bCs/>
          <w:color w:val="7F0055"/>
        </w:rPr>
        <w:t>null</w:t>
      </w:r>
      <w:r w:rsidRPr="00EA2A6D">
        <w:rPr>
          <w:rFonts w:ascii="Times New Roman" w:hAnsi="Times New Roman" w:cs="Times New Roman"/>
          <w:color w:val="000000"/>
        </w:rPr>
        <w:t>);</w:t>
      </w:r>
      <w:r w:rsidRPr="00EA2A6D">
        <w:rPr>
          <w:rFonts w:ascii="Times New Roman" w:hAnsi="Times New Roman" w:cs="Times New Roman"/>
          <w:color w:val="3F7F5F"/>
        </w:rPr>
        <w:t>//null</w:t>
      </w:r>
    </w:p>
    <w:p w:rsidR="00EA2A6D" w:rsidRPr="00EA2A6D" w:rsidRDefault="00EA2A6D" w:rsidP="00EA2A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A2A6D">
        <w:rPr>
          <w:rFonts w:ascii="Times New Roman" w:hAnsi="Times New Roman" w:cs="Times New Roman"/>
          <w:color w:val="3F7F5F"/>
        </w:rPr>
        <w:t>//</w:t>
      </w:r>
      <w:proofErr w:type="spellStart"/>
      <w:proofErr w:type="gramStart"/>
      <w:r w:rsidRPr="00EA2A6D">
        <w:rPr>
          <w:rFonts w:ascii="Times New Roman" w:hAnsi="Times New Roman" w:cs="Times New Roman"/>
          <w:color w:val="3F7F5F"/>
        </w:rPr>
        <w:t>System.out.println</w:t>
      </w:r>
      <w:proofErr w:type="spellEnd"/>
      <w:r w:rsidRPr="00EA2A6D">
        <w:rPr>
          <w:rFonts w:ascii="Times New Roman" w:hAnsi="Times New Roman" w:cs="Times New Roman"/>
          <w:color w:val="3F7F5F"/>
        </w:rPr>
        <w:t>(</w:t>
      </w:r>
      <w:proofErr w:type="gramEnd"/>
      <w:r w:rsidRPr="00EA2A6D">
        <w:rPr>
          <w:rFonts w:ascii="Times New Roman" w:hAnsi="Times New Roman" w:cs="Times New Roman"/>
          <w:color w:val="3F7F5F"/>
        </w:rPr>
        <w:t>(char[])null);//null Pointer exception</w:t>
      </w:r>
    </w:p>
    <w:p w:rsidR="00101EB1" w:rsidRPr="00EA2A6D" w:rsidRDefault="00EA2A6D" w:rsidP="00EA2A6D">
      <w:pPr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A2A6D">
        <w:rPr>
          <w:rFonts w:ascii="Times New Roman" w:hAnsi="Times New Roman" w:cs="Times New Roman"/>
          <w:color w:val="000000"/>
        </w:rPr>
        <w:t>System.</w:t>
      </w:r>
      <w:r w:rsidRPr="00EA2A6D">
        <w:rPr>
          <w:rFonts w:ascii="Times New Roman" w:hAnsi="Times New Roman" w:cs="Times New Roman"/>
          <w:bCs/>
          <w:i/>
          <w:iCs/>
          <w:color w:val="0000C0"/>
        </w:rPr>
        <w:t>out</w:t>
      </w:r>
      <w:r w:rsidRPr="00EA2A6D">
        <w:rPr>
          <w:rFonts w:ascii="Times New Roman" w:hAnsi="Times New Roman" w:cs="Times New Roman"/>
          <w:color w:val="000000"/>
        </w:rPr>
        <w:t>.println</w:t>
      </w:r>
      <w:proofErr w:type="spellEnd"/>
      <w:r w:rsidRPr="00EA2A6D">
        <w:rPr>
          <w:rFonts w:ascii="Times New Roman" w:hAnsi="Times New Roman" w:cs="Times New Roman"/>
          <w:color w:val="000000"/>
        </w:rPr>
        <w:t>(</w:t>
      </w:r>
      <w:proofErr w:type="gramEnd"/>
      <w:r w:rsidRPr="00EA2A6D">
        <w:rPr>
          <w:rFonts w:ascii="Times New Roman" w:hAnsi="Times New Roman" w:cs="Times New Roman"/>
          <w:color w:val="000000"/>
        </w:rPr>
        <w:t xml:space="preserve">(Object) </w:t>
      </w:r>
      <w:r w:rsidRPr="00EA2A6D">
        <w:rPr>
          <w:rFonts w:ascii="Times New Roman" w:hAnsi="Times New Roman" w:cs="Times New Roman"/>
          <w:bCs/>
          <w:color w:val="7F0055"/>
        </w:rPr>
        <w:t>null</w:t>
      </w:r>
      <w:r w:rsidRPr="00EA2A6D">
        <w:rPr>
          <w:rFonts w:ascii="Times New Roman" w:hAnsi="Times New Roman" w:cs="Times New Roman"/>
          <w:color w:val="000000"/>
        </w:rPr>
        <w:t>);</w:t>
      </w:r>
    </w:p>
    <w:p w:rsidR="00EA2A6D" w:rsidRPr="00EA2A6D" w:rsidRDefault="00EA2A6D" w:rsidP="00EA2A6D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</w:rPr>
      </w:pPr>
      <w:r w:rsidRPr="00EA2A6D">
        <w:rPr>
          <w:rFonts w:ascii="Times New Roman" w:eastAsia="Times New Roman" w:hAnsi="Times New Roman" w:cs="Times New Roman"/>
          <w:color w:val="000000"/>
        </w:rPr>
        <w:t xml:space="preserve">Compilation Error -This is because you can pass an Object or a String or </w:t>
      </w:r>
      <w:proofErr w:type="gramStart"/>
      <w:r w:rsidRPr="00EA2A6D">
        <w:rPr>
          <w:rFonts w:ascii="Times New Roman" w:eastAsia="Times New Roman" w:hAnsi="Times New Roman" w:cs="Times New Roman"/>
          <w:color w:val="000000"/>
        </w:rPr>
        <w:t>char[</w:t>
      </w:r>
      <w:proofErr w:type="gramEnd"/>
      <w:r w:rsidRPr="00EA2A6D">
        <w:rPr>
          <w:rFonts w:ascii="Times New Roman" w:eastAsia="Times New Roman" w:hAnsi="Times New Roman" w:cs="Times New Roman"/>
          <w:color w:val="000000"/>
        </w:rPr>
        <w:t>]. Since null can fit in both, the compiler doesn't know which method to use, leading to compile error.</w:t>
      </w:r>
    </w:p>
    <w:p w:rsidR="00EA2A6D" w:rsidRPr="00EA2A6D" w:rsidRDefault="00EA2A6D" w:rsidP="00EA2A6D">
      <w:pPr>
        <w:shd w:val="clear" w:color="auto" w:fill="FFFFFF"/>
        <w:spacing w:after="0" w:line="240" w:lineRule="auto"/>
        <w:rPr>
          <w:ins w:id="0" w:author="Unknown"/>
          <w:rFonts w:ascii="Times New Roman" w:eastAsia="Times New Roman" w:hAnsi="Times New Roman" w:cs="Times New Roman"/>
          <w:color w:val="000000"/>
        </w:rPr>
      </w:pPr>
      <w:ins w:id="1" w:author="Unknown">
        <w:r w:rsidRPr="00EA2A6D">
          <w:rPr>
            <w:rFonts w:ascii="Times New Roman" w:eastAsia="Times New Roman" w:hAnsi="Times New Roman" w:cs="Times New Roman"/>
            <w:color w:val="000000"/>
          </w:rPr>
          <w:br/>
        </w:r>
      </w:ins>
    </w:p>
    <w:p w:rsidR="00EA2A6D" w:rsidRPr="00346ED1" w:rsidRDefault="00EA2A6D" w:rsidP="00346ED1">
      <w:pPr>
        <w:rPr>
          <w:ins w:id="2" w:author="Unknown"/>
          <w:rStyle w:val="Emphasis"/>
        </w:rPr>
      </w:pPr>
      <w:ins w:id="3" w:author="Unknown">
        <w:r w:rsidRPr="00346ED1">
          <w:rPr>
            <w:rStyle w:val="Emphasis"/>
          </w:rPr>
          <w:t>Method Overloading:</w:t>
        </w:r>
        <w:r w:rsidRPr="00346ED1">
          <w:rPr>
            <w:rStyle w:val="Emphasis"/>
          </w:rPr>
          <w:br/>
          <w:t xml:space="preserve">    1.public void </w:t>
        </w:r>
        <w:proofErr w:type="spellStart"/>
        <w:proofErr w:type="gramStart"/>
        <w:r w:rsidRPr="00346ED1">
          <w:rPr>
            <w:rStyle w:val="Emphasis"/>
          </w:rPr>
          <w:t>prinltln</w:t>
        </w:r>
        <w:proofErr w:type="spellEnd"/>
        <w:r w:rsidRPr="00346ED1">
          <w:rPr>
            <w:rStyle w:val="Emphasis"/>
          </w:rPr>
          <w:t>(</w:t>
        </w:r>
        <w:proofErr w:type="gramEnd"/>
        <w:r w:rsidRPr="00346ED1">
          <w:rPr>
            <w:rStyle w:val="Emphasis"/>
          </w:rPr>
          <w:t xml:space="preserve">String </w:t>
        </w:r>
        <w:proofErr w:type="spellStart"/>
        <w:r w:rsidRPr="00346ED1">
          <w:rPr>
            <w:rStyle w:val="Emphasis"/>
          </w:rPr>
          <w:t>str</w:t>
        </w:r>
        <w:proofErr w:type="spellEnd"/>
        <w:r w:rsidRPr="00346ED1">
          <w:rPr>
            <w:rStyle w:val="Emphasis"/>
          </w:rPr>
          <w:t>) { }</w:t>
        </w:r>
        <w:r w:rsidRPr="00346ED1">
          <w:rPr>
            <w:rStyle w:val="Emphasis"/>
          </w:rPr>
          <w:br/>
          <w:t xml:space="preserve">    2.public void </w:t>
        </w:r>
        <w:proofErr w:type="spellStart"/>
        <w:r w:rsidRPr="00346ED1">
          <w:rPr>
            <w:rStyle w:val="Emphasis"/>
          </w:rPr>
          <w:t>prinltln</w:t>
        </w:r>
        <w:proofErr w:type="spellEnd"/>
        <w:r w:rsidRPr="00346ED1">
          <w:rPr>
            <w:rStyle w:val="Emphasis"/>
          </w:rPr>
          <w:t xml:space="preserve">(char[] </w:t>
        </w:r>
        <w:proofErr w:type="spellStart"/>
        <w:r w:rsidRPr="00346ED1">
          <w:rPr>
            <w:rStyle w:val="Emphasis"/>
          </w:rPr>
          <w:t>ch</w:t>
        </w:r>
        <w:proofErr w:type="spellEnd"/>
        <w:r w:rsidRPr="00346ED1">
          <w:rPr>
            <w:rStyle w:val="Emphasis"/>
          </w:rPr>
          <w:t>){ }</w:t>
        </w:r>
        <w:r w:rsidRPr="00346ED1">
          <w:rPr>
            <w:rStyle w:val="Emphasis"/>
          </w:rPr>
          <w:br/>
          <w:t xml:space="preserve">    3.public void </w:t>
        </w:r>
        <w:proofErr w:type="spellStart"/>
        <w:r w:rsidRPr="00346ED1">
          <w:rPr>
            <w:rStyle w:val="Emphasis"/>
          </w:rPr>
          <w:t>prinltln</w:t>
        </w:r>
        <w:proofErr w:type="spellEnd"/>
        <w:r w:rsidRPr="00346ED1">
          <w:rPr>
            <w:rStyle w:val="Emphasis"/>
          </w:rPr>
          <w:t xml:space="preserve">(Object </w:t>
        </w:r>
        <w:proofErr w:type="spellStart"/>
        <w:r w:rsidRPr="00346ED1">
          <w:rPr>
            <w:rStyle w:val="Emphasis"/>
          </w:rPr>
          <w:t>ch</w:t>
        </w:r>
        <w:proofErr w:type="spellEnd"/>
        <w:r w:rsidRPr="00346ED1">
          <w:rPr>
            <w:rStyle w:val="Emphasis"/>
          </w:rPr>
          <w:t>){ </w:t>
        </w:r>
      </w:ins>
    </w:p>
    <w:p w:rsidR="00EA2A6D" w:rsidRPr="00346ED1" w:rsidRDefault="00EA2A6D" w:rsidP="00EA2A6D">
      <w:pPr>
        <w:shd w:val="clear" w:color="auto" w:fill="FFFFFF"/>
        <w:spacing w:after="75" w:line="240" w:lineRule="auto"/>
        <w:ind w:left="-210"/>
        <w:rPr>
          <w:ins w:id="4" w:author="Unknown"/>
          <w:rStyle w:val="Emphasis"/>
        </w:rPr>
      </w:pPr>
      <w:ins w:id="5" w:author="Unknown">
        <w:r w:rsidRPr="00346ED1">
          <w:rPr>
            <w:rStyle w:val="Emphasis"/>
          </w:rPr>
          <w:t xml:space="preserve"> It seems the call </w:t>
        </w:r>
        <w:proofErr w:type="spellStart"/>
        <w:proofErr w:type="gramStart"/>
        <w:r w:rsidRPr="00346ED1">
          <w:rPr>
            <w:rStyle w:val="Emphasis"/>
          </w:rPr>
          <w:t>System.out.print</w:t>
        </w:r>
        <w:proofErr w:type="spellEnd"/>
        <w:r w:rsidRPr="00346ED1">
          <w:rPr>
            <w:rStyle w:val="Emphasis"/>
          </w:rPr>
          <w:t>(</w:t>
        </w:r>
        <w:proofErr w:type="gramEnd"/>
        <w:r w:rsidRPr="00346ED1">
          <w:rPr>
            <w:rStyle w:val="Emphasis"/>
          </w:rPr>
          <w:t xml:space="preserve">null) is ambiguous to compiler because print(null) here will find the two best specific matches i.e. print(String) and print(char[]) . So compiler is unable to determine which method to call </w:t>
        </w:r>
        <w:proofErr w:type="gramStart"/>
        <w:r w:rsidRPr="00346ED1">
          <w:rPr>
            <w:rStyle w:val="Emphasis"/>
          </w:rPr>
          <w:t>here .</w:t>
        </w:r>
        <w:proofErr w:type="gramEnd"/>
      </w:ins>
    </w:p>
    <w:p w:rsidR="00EA2A6D" w:rsidRDefault="00EA2A6D" w:rsidP="00EA2A6D">
      <w:pPr>
        <w:shd w:val="clear" w:color="auto" w:fill="FFFFFF"/>
        <w:spacing w:after="0" w:line="240" w:lineRule="auto"/>
        <w:ind w:left="-210"/>
        <w:rPr>
          <w:rStyle w:val="Emphasis"/>
        </w:rPr>
      </w:pPr>
      <w:ins w:id="6" w:author="Unknown">
        <w:r w:rsidRPr="00346ED1">
          <w:rPr>
            <w:rStyle w:val="Emphasis"/>
          </w:rPr>
          <w:t>Compilation Error:</w:t>
        </w:r>
        <w:r w:rsidRPr="00346ED1">
          <w:rPr>
            <w:rStyle w:val="Emphasis"/>
          </w:rPr>
          <w:br/>
          <w:t xml:space="preserve">   </w:t>
        </w:r>
        <w:proofErr w:type="spellStart"/>
        <w:proofErr w:type="gramStart"/>
        <w:r w:rsidRPr="00346ED1">
          <w:rPr>
            <w:rStyle w:val="Emphasis"/>
          </w:rPr>
          <w:t>System.out.println</w:t>
        </w:r>
        <w:proofErr w:type="spellEnd"/>
        <w:r w:rsidRPr="00346ED1">
          <w:rPr>
            <w:rStyle w:val="Emphasis"/>
          </w:rPr>
          <w:t>(</w:t>
        </w:r>
        <w:proofErr w:type="gramEnd"/>
        <w:r w:rsidRPr="00346ED1">
          <w:rPr>
            <w:rStyle w:val="Emphasis"/>
          </w:rPr>
          <w:t>null)</w:t>
        </w:r>
      </w:ins>
    </w:p>
    <w:p w:rsidR="00D136C8" w:rsidRDefault="00D136C8" w:rsidP="00EA2A6D">
      <w:pPr>
        <w:shd w:val="clear" w:color="auto" w:fill="FFFFFF"/>
        <w:spacing w:after="0" w:line="240" w:lineRule="auto"/>
        <w:ind w:left="-210"/>
        <w:rPr>
          <w:rStyle w:val="Emphasis"/>
        </w:rPr>
      </w:pP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StaticDemo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  static {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         i=10;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   }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static  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 i;  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  public static void main(String[]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) {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  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("i= "+i);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D136C8" w:rsidRPr="00D136C8" w:rsidRDefault="00D136C8" w:rsidP="00D136C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D136C8" w:rsidRDefault="00D136C8" w:rsidP="00EA2A6D">
      <w:pPr>
        <w:shd w:val="clear" w:color="auto" w:fill="FFFFFF"/>
        <w:spacing w:after="0" w:line="240" w:lineRule="auto"/>
        <w:ind w:left="-210"/>
        <w:rPr>
          <w:rStyle w:val="Emphasis"/>
        </w:rPr>
      </w:pPr>
      <w:r>
        <w:rPr>
          <w:rStyle w:val="Emphasis"/>
        </w:rPr>
        <w:t>10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StaticDemo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  static {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         i=10;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   }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static  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 i;  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lastRenderedPageBreak/>
        <w:t xml:space="preserve">      public static void main(String[]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) {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   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StaticDemo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obj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= new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StaticDemo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();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         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obj.i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=20;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   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("i= "+</w:t>
      </w:r>
      <w:proofErr w:type="spellStart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StaticDemo.i</w:t>
      </w:r>
      <w:proofErr w:type="spellEnd"/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D136C8" w:rsidRPr="00D136C8" w:rsidRDefault="00D136C8" w:rsidP="00D136C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D136C8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D136C8" w:rsidRDefault="00D136C8" w:rsidP="00EA2A6D">
      <w:pPr>
        <w:shd w:val="clear" w:color="auto" w:fill="FFFFFF"/>
        <w:spacing w:after="0" w:line="240" w:lineRule="auto"/>
        <w:ind w:left="-210"/>
        <w:rPr>
          <w:rStyle w:val="Emphasis"/>
        </w:rPr>
      </w:pPr>
      <w:r>
        <w:rPr>
          <w:rStyle w:val="Emphasis"/>
        </w:rPr>
        <w:t>20</w:t>
      </w:r>
    </w:p>
    <w:p w:rsidR="00255C11" w:rsidRDefault="00255C11" w:rsidP="00EA2A6D">
      <w:pPr>
        <w:shd w:val="clear" w:color="auto" w:fill="FFFFFF"/>
        <w:spacing w:after="0" w:line="240" w:lineRule="auto"/>
        <w:ind w:left="-210"/>
        <w:rPr>
          <w:rStyle w:val="Emphasis"/>
        </w:rPr>
      </w:pPr>
    </w:p>
    <w:p w:rsidR="00255C11" w:rsidRPr="00255C11" w:rsidRDefault="00255C11" w:rsidP="00255C11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 xml:space="preserve"> a=0,b=0;</w:t>
      </w:r>
    </w:p>
    <w:p w:rsidR="00255C11" w:rsidRPr="00255C11" w:rsidRDefault="00255C11" w:rsidP="00255C11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255C11" w:rsidRPr="00255C11" w:rsidRDefault="00255C11" w:rsidP="00255C11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            for(</w:t>
      </w:r>
      <w:proofErr w:type="spellStart"/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 xml:space="preserve"> i=0;i&lt;5;i++){</w:t>
      </w:r>
    </w:p>
    <w:p w:rsidR="00255C11" w:rsidRPr="00255C11" w:rsidRDefault="00255C11" w:rsidP="00255C11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                if(++a&gt;2||++b&gt;2){</w:t>
      </w:r>
    </w:p>
    <w:p w:rsidR="00255C11" w:rsidRPr="00255C11" w:rsidRDefault="00255C11" w:rsidP="00255C11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                   a++;</w:t>
      </w:r>
    </w:p>
    <w:p w:rsidR="00255C11" w:rsidRPr="00255C11" w:rsidRDefault="00255C11" w:rsidP="00255C11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                  }</w:t>
      </w:r>
    </w:p>
    <w:p w:rsidR="00255C11" w:rsidRPr="00255C11" w:rsidRDefault="00255C11" w:rsidP="00255C11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          }</w:t>
      </w:r>
    </w:p>
    <w:p w:rsidR="00255C11" w:rsidRPr="00255C11" w:rsidRDefault="00255C11" w:rsidP="00255C11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255C11" w:rsidRPr="00255C11" w:rsidRDefault="00255C11" w:rsidP="00255C11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      </w:t>
      </w:r>
      <w:proofErr w:type="spellStart"/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255C11">
        <w:rPr>
          <w:rFonts w:ascii="Verdana" w:eastAsia="Times New Roman" w:hAnsi="Verdana" w:cs="Times New Roman"/>
          <w:color w:val="FFFFFF"/>
          <w:sz w:val="21"/>
          <w:szCs w:val="21"/>
        </w:rPr>
        <w:t>("a= "+a+" b="+b);</w:t>
      </w:r>
    </w:p>
    <w:p w:rsidR="00255C11" w:rsidRDefault="00255C11" w:rsidP="00EA2A6D">
      <w:pPr>
        <w:shd w:val="clear" w:color="auto" w:fill="FFFFFF"/>
        <w:spacing w:after="0" w:line="240" w:lineRule="auto"/>
        <w:ind w:left="-210"/>
        <w:rPr>
          <w:rStyle w:val="Emphasis"/>
        </w:rPr>
      </w:pPr>
      <w:r>
        <w:rPr>
          <w:rStyle w:val="Emphasis"/>
        </w:rPr>
        <w:t>A=</w:t>
      </w:r>
      <w:proofErr w:type="gramStart"/>
      <w:r>
        <w:rPr>
          <w:rStyle w:val="Emphasis"/>
        </w:rPr>
        <w:t>8 ,b</w:t>
      </w:r>
      <w:proofErr w:type="gramEnd"/>
      <w:r>
        <w:rPr>
          <w:rStyle w:val="Emphasis"/>
        </w:rPr>
        <w:t>=2</w:t>
      </w:r>
    </w:p>
    <w:p w:rsidR="008D4B13" w:rsidRDefault="008D4B13" w:rsidP="00EA2A6D">
      <w:pPr>
        <w:shd w:val="clear" w:color="auto" w:fill="FFFFFF"/>
        <w:spacing w:after="0" w:line="240" w:lineRule="auto"/>
        <w:ind w:left="-210"/>
        <w:rPr>
          <w:rStyle w:val="Emphasis"/>
        </w:rPr>
      </w:pP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 xml:space="preserve"> byte[] </w:t>
      </w:r>
      <w:proofErr w:type="spellStart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byteArray</w:t>
      </w:r>
      <w:proofErr w:type="spellEnd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 xml:space="preserve"> = new byte[] {78,73, 67,69};</w:t>
      </w: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        String value = new String(</w:t>
      </w:r>
      <w:proofErr w:type="spellStart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byteArray</w:t>
      </w:r>
      <w:proofErr w:type="spellEnd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);</w:t>
      </w: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    </w:t>
      </w:r>
      <w:proofErr w:type="spellStart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(value);</w:t>
      </w: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    }</w:t>
      </w: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  public static void main(String[] </w:t>
      </w:r>
      <w:proofErr w:type="spellStart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args</w:t>
      </w:r>
      <w:proofErr w:type="spellEnd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) {</w:t>
      </w: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 xml:space="preserve">        </w:t>
      </w:r>
      <w:proofErr w:type="spellStart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ByteArrayToString.convertByteArrayToString</w:t>
      </w:r>
      <w:proofErr w:type="spellEnd"/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();</w:t>
      </w: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    }</w:t>
      </w:r>
    </w:p>
    <w:p w:rsidR="008D4B13" w:rsidRPr="008D4B13" w:rsidRDefault="008D4B13" w:rsidP="008D4B13">
      <w:pPr>
        <w:numPr>
          <w:ilvl w:val="0"/>
          <w:numId w:val="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8D4B13" w:rsidRPr="00346ED1" w:rsidRDefault="008D4B13" w:rsidP="00EA2A6D">
      <w:pPr>
        <w:shd w:val="clear" w:color="auto" w:fill="FFFFFF"/>
        <w:spacing w:after="0" w:line="240" w:lineRule="auto"/>
        <w:ind w:left="-210"/>
        <w:rPr>
          <w:ins w:id="7" w:author="Unknown"/>
          <w:rStyle w:val="Emphasis"/>
        </w:rPr>
      </w:pPr>
      <w:r>
        <w:br/>
      </w:r>
      <w:r>
        <w:rPr>
          <w:rFonts w:ascii="Verdana" w:hAnsi="Verdana"/>
          <w:color w:val="FFFFFF"/>
          <w:sz w:val="21"/>
          <w:szCs w:val="21"/>
          <w:shd w:val="clear" w:color="auto" w:fill="081A06"/>
        </w:rPr>
        <w:t>NICE</w:t>
      </w:r>
    </w:p>
    <w:p w:rsidR="00EA2A6D" w:rsidRDefault="00EA2A6D" w:rsidP="00EA2A6D"/>
    <w:p w:rsidR="008D4B13" w:rsidRDefault="008D4B13" w:rsidP="008D4B13">
      <w:pPr>
        <w:pStyle w:val="Heading3"/>
        <w:shd w:val="clear" w:color="auto" w:fill="FFFFFF"/>
        <w:spacing w:before="375" w:after="150" w:line="240" w:lineRule="atLeast"/>
        <w:rPr>
          <w:rFonts w:ascii="Helvetica" w:hAnsi="Helvetica"/>
          <w:b w:val="0"/>
          <w:bCs w:val="0"/>
          <w:color w:val="000000"/>
          <w:sz w:val="36"/>
          <w:szCs w:val="36"/>
        </w:rPr>
      </w:pPr>
      <w:r>
        <w:rPr>
          <w:rFonts w:ascii="Helvetica" w:hAnsi="Helvetica"/>
          <w:b w:val="0"/>
          <w:bCs w:val="0"/>
          <w:color w:val="000000"/>
          <w:sz w:val="36"/>
          <w:szCs w:val="36"/>
        </w:rPr>
        <w:t>Convert String to Byte Array: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 xml:space="preserve"> package </w:t>
      </w:r>
      <w:proofErr w:type="spellStart"/>
      <w:r>
        <w:rPr>
          <w:rFonts w:ascii="Verdana" w:hAnsi="Verdana"/>
          <w:color w:val="FFFFFF"/>
          <w:sz w:val="21"/>
          <w:szCs w:val="21"/>
        </w:rPr>
        <w:t>com.instanceofjava</w:t>
      </w:r>
      <w:proofErr w:type="spellEnd"/>
      <w:r>
        <w:rPr>
          <w:rFonts w:ascii="Verdana" w:hAnsi="Verdana"/>
          <w:color w:val="FFFFFF"/>
          <w:sz w:val="21"/>
          <w:szCs w:val="21"/>
        </w:rPr>
        <w:t>;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 xml:space="preserve">public class </w:t>
      </w:r>
      <w:proofErr w:type="spellStart"/>
      <w:r>
        <w:rPr>
          <w:rFonts w:ascii="Verdana" w:hAnsi="Verdana"/>
          <w:color w:val="FFFFFF"/>
          <w:sz w:val="21"/>
          <w:szCs w:val="21"/>
        </w:rPr>
        <w:t>StringTOByteArray</w:t>
      </w:r>
      <w:proofErr w:type="spellEnd"/>
      <w:r>
        <w:rPr>
          <w:rFonts w:ascii="Verdana" w:hAnsi="Verdana"/>
          <w:color w:val="FFFFFF"/>
          <w:sz w:val="21"/>
          <w:szCs w:val="21"/>
        </w:rPr>
        <w:t>{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   /*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   * This example shows how to convert a String object to byte array.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     */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hAnsi="Verdana"/>
          <w:color w:val="FFFFFF"/>
          <w:sz w:val="21"/>
          <w:szCs w:val="21"/>
        </w:rPr>
      </w:pP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 xml:space="preserve">    public static void main(String[] </w:t>
      </w:r>
      <w:proofErr w:type="spellStart"/>
      <w:r>
        <w:rPr>
          <w:rFonts w:ascii="Verdana" w:hAnsi="Verdana"/>
          <w:color w:val="FFFFFF"/>
          <w:sz w:val="21"/>
          <w:szCs w:val="21"/>
        </w:rPr>
        <w:t>args</w:t>
      </w:r>
      <w:proofErr w:type="spellEnd"/>
      <w:r>
        <w:rPr>
          <w:rFonts w:ascii="Verdana" w:hAnsi="Verdana"/>
          <w:color w:val="FFFFFF"/>
          <w:sz w:val="21"/>
          <w:szCs w:val="21"/>
        </w:rPr>
        <w:t>) {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lastRenderedPageBreak/>
        <w:t>      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    String data = "Instance of java";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 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 xml:space="preserve">    byte[] </w:t>
      </w:r>
      <w:proofErr w:type="spellStart"/>
      <w:r>
        <w:rPr>
          <w:rFonts w:ascii="Verdana" w:hAnsi="Verdana"/>
          <w:color w:val="FFFFFF"/>
          <w:sz w:val="21"/>
          <w:szCs w:val="21"/>
        </w:rPr>
        <w:t>byteData</w:t>
      </w:r>
      <w:proofErr w:type="spellEnd"/>
      <w:r>
        <w:rPr>
          <w:rFonts w:ascii="Verdana" w:hAnsi="Verdana"/>
          <w:color w:val="FFFFFF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FFFFFF"/>
          <w:sz w:val="21"/>
          <w:szCs w:val="21"/>
        </w:rPr>
        <w:t>data.getBytes</w:t>
      </w:r>
      <w:proofErr w:type="spellEnd"/>
      <w:r>
        <w:rPr>
          <w:rFonts w:ascii="Verdana" w:hAnsi="Verdana"/>
          <w:color w:val="FFFFFF"/>
          <w:sz w:val="21"/>
          <w:szCs w:val="21"/>
        </w:rPr>
        <w:t>();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 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 xml:space="preserve">    </w:t>
      </w:r>
      <w:proofErr w:type="spellStart"/>
      <w:r>
        <w:rPr>
          <w:rFonts w:ascii="Verdana" w:hAnsi="Verdana"/>
          <w:color w:val="FFFFFF"/>
          <w:sz w:val="21"/>
          <w:szCs w:val="21"/>
        </w:rPr>
        <w:t>System.out.println</w:t>
      </w:r>
      <w:proofErr w:type="spellEnd"/>
      <w:r>
        <w:rPr>
          <w:rFonts w:ascii="Verdana" w:hAnsi="Verdana"/>
          <w:color w:val="FFFFFF"/>
          <w:sz w:val="21"/>
          <w:szCs w:val="21"/>
        </w:rPr>
        <w:t>(</w:t>
      </w:r>
      <w:proofErr w:type="spellStart"/>
      <w:r>
        <w:rPr>
          <w:rFonts w:ascii="Verdana" w:hAnsi="Verdana"/>
          <w:color w:val="FFFFFF"/>
          <w:sz w:val="21"/>
          <w:szCs w:val="21"/>
        </w:rPr>
        <w:t>byteData</w:t>
      </w:r>
      <w:proofErr w:type="spellEnd"/>
      <w:r>
        <w:rPr>
          <w:rFonts w:ascii="Verdana" w:hAnsi="Verdana"/>
          <w:color w:val="FFFFFF"/>
          <w:sz w:val="21"/>
          <w:szCs w:val="21"/>
        </w:rPr>
        <w:t>);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 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    }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 </w:t>
      </w:r>
    </w:p>
    <w:p w:rsid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hAnsi="Verdana"/>
          <w:color w:val="FFFFFF"/>
          <w:sz w:val="21"/>
          <w:szCs w:val="21"/>
        </w:rPr>
      </w:pPr>
      <w:r>
        <w:rPr>
          <w:rFonts w:ascii="Verdana" w:hAnsi="Verdana"/>
          <w:color w:val="FFFFFF"/>
          <w:sz w:val="21"/>
          <w:szCs w:val="21"/>
        </w:rPr>
        <w:t>}</w:t>
      </w:r>
    </w:p>
    <w:p w:rsidR="008D4B13" w:rsidRPr="008D4B13" w:rsidRDefault="008D4B13" w:rsidP="008D4B13">
      <w:pPr>
        <w:numPr>
          <w:ilvl w:val="0"/>
          <w:numId w:val="6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8D4B13">
        <w:rPr>
          <w:rFonts w:ascii="Verdana" w:eastAsia="Times New Roman" w:hAnsi="Verdana" w:cs="Times New Roman"/>
          <w:color w:val="FFFFFF"/>
          <w:sz w:val="21"/>
          <w:szCs w:val="21"/>
        </w:rPr>
        <w:t>[B@3b26456a</w:t>
      </w:r>
    </w:p>
    <w:p w:rsidR="008D4B13" w:rsidRPr="00EA2A6D" w:rsidRDefault="008D4B13" w:rsidP="00EA2A6D">
      <w:bookmarkStart w:id="8" w:name="_GoBack"/>
      <w:bookmarkEnd w:id="8"/>
    </w:p>
    <w:sectPr w:rsidR="008D4B13" w:rsidRPr="00EA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45ED"/>
    <w:multiLevelType w:val="multilevel"/>
    <w:tmpl w:val="B90A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F14ABF"/>
    <w:multiLevelType w:val="multilevel"/>
    <w:tmpl w:val="9EEA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CC2CF8"/>
    <w:multiLevelType w:val="multilevel"/>
    <w:tmpl w:val="E678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E869AB"/>
    <w:multiLevelType w:val="multilevel"/>
    <w:tmpl w:val="2BE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C315A4"/>
    <w:multiLevelType w:val="multilevel"/>
    <w:tmpl w:val="D862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473FE1"/>
    <w:multiLevelType w:val="multilevel"/>
    <w:tmpl w:val="BF1A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925224"/>
    <w:multiLevelType w:val="multilevel"/>
    <w:tmpl w:val="CB6A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6D"/>
    <w:rsid w:val="00255C11"/>
    <w:rsid w:val="00346ED1"/>
    <w:rsid w:val="00652F3B"/>
    <w:rsid w:val="008D4B13"/>
    <w:rsid w:val="00CC4253"/>
    <w:rsid w:val="00D136C8"/>
    <w:rsid w:val="00EA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A2A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2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A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2A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A2A6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46ED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6ED1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A2A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2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A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2A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A2A6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46ED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6ED1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4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963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4</cp:revision>
  <dcterms:created xsi:type="dcterms:W3CDTF">2018-11-21T18:20:00Z</dcterms:created>
  <dcterms:modified xsi:type="dcterms:W3CDTF">2018-11-21T19:16:00Z</dcterms:modified>
</cp:coreProperties>
</file>